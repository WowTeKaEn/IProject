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83580" w14:textId="77777777" w:rsidR="00F348E9" w:rsidRDefault="00274DC2" w:rsidP="00F348E9">
      <w:pPr>
        <w:pStyle w:val="Kop1"/>
        <w:rPr>
          <w:lang w:val="nl-NL"/>
        </w:rPr>
      </w:pPr>
      <w:r>
        <w:rPr>
          <w:lang w:val="nl-NL"/>
        </w:rPr>
        <w:t>Kleuren</w:t>
      </w:r>
      <w:del w:id="0" w:author="Wal Bart van der" w:date="2019-05-26T22:56:00Z">
        <w:r w:rsidR="00F348E9" w:rsidRPr="00F348E9" w:rsidDel="007D132C">
          <w:rPr>
            <w:lang w:val="nl-NL"/>
          </w:rPr>
          <w:delText xml:space="preserve"> </w:delText>
        </w:r>
      </w:del>
      <w:r w:rsidR="00F348E9" w:rsidRPr="00F348E9">
        <w:rPr>
          <w:lang w:val="nl-NL"/>
        </w:rPr>
        <w:t>schem</w:t>
      </w:r>
      <w:r>
        <w:rPr>
          <w:lang w:val="nl-NL"/>
        </w:rPr>
        <w:t>a</w:t>
      </w:r>
      <w:del w:id="1" w:author="Wal Bart van der" w:date="2019-05-26T23:03:00Z">
        <w:r w:rsidR="00F348E9" w:rsidDel="00BB293B">
          <w:rPr>
            <w:lang w:val="nl-NL"/>
          </w:rPr>
          <w:delText>:</w:delText>
        </w:r>
      </w:del>
    </w:p>
    <w:p w14:paraId="32D952DB" w14:textId="77777777" w:rsidR="00F348E9" w:rsidDel="007D132C" w:rsidRDefault="00F348E9" w:rsidP="00F348E9">
      <w:pPr>
        <w:rPr>
          <w:del w:id="2" w:author="Wal Bart van der" w:date="2019-05-26T22:56:00Z"/>
          <w:lang w:val="nl-NL"/>
        </w:rPr>
      </w:pPr>
    </w:p>
    <w:p w14:paraId="564C6FDA" w14:textId="5CD9E1A0" w:rsidR="00F348E9" w:rsidRDefault="00F348E9" w:rsidP="00F348E9">
      <w:pPr>
        <w:rPr>
          <w:lang w:val="nl-NL"/>
        </w:rPr>
      </w:pPr>
      <w:r>
        <w:rPr>
          <w:lang w:val="nl-NL"/>
        </w:rPr>
        <w:t xml:space="preserve">Het kiezen van de kleuren die we gaan gebruiken voor het bouwen van de site is zeer belangrijk. De kleuren definiëren je websites </w:t>
      </w:r>
      <w:del w:id="3" w:author="Wal Bart van der" w:date="2019-05-26T22:56:00Z">
        <w:r w:rsidDel="00B56204">
          <w:rPr>
            <w:lang w:val="nl-NL"/>
          </w:rPr>
          <w:delText xml:space="preserve">feeling </w:delText>
        </w:r>
      </w:del>
      <w:ins w:id="4" w:author="Wal Bart van der" w:date="2019-05-26T22:56:00Z">
        <w:r w:rsidR="00B56204">
          <w:rPr>
            <w:lang w:val="nl-NL"/>
          </w:rPr>
          <w:t>look</w:t>
        </w:r>
      </w:ins>
      <w:ins w:id="5" w:author="Wal Bart van der" w:date="2019-05-26T23:03:00Z">
        <w:r w:rsidR="00BB293B">
          <w:rPr>
            <w:lang w:val="nl-NL"/>
          </w:rPr>
          <w:t>-</w:t>
        </w:r>
      </w:ins>
      <w:proofErr w:type="spellStart"/>
      <w:ins w:id="6" w:author="Wal Bart van der" w:date="2019-05-26T22:56:00Z">
        <w:r w:rsidR="00B56204">
          <w:rPr>
            <w:lang w:val="nl-NL"/>
          </w:rPr>
          <w:t>and</w:t>
        </w:r>
      </w:ins>
      <w:proofErr w:type="spellEnd"/>
      <w:ins w:id="7" w:author="Wal Bart van der" w:date="2019-05-26T23:03:00Z">
        <w:r w:rsidR="00BB293B">
          <w:rPr>
            <w:lang w:val="nl-NL"/>
          </w:rPr>
          <w:t>-</w:t>
        </w:r>
      </w:ins>
      <w:ins w:id="8" w:author="Wal Bart van der" w:date="2019-05-26T22:56:00Z">
        <w:r w:rsidR="00B56204">
          <w:rPr>
            <w:lang w:val="nl-NL"/>
          </w:rPr>
          <w:t xml:space="preserve">feel </w:t>
        </w:r>
      </w:ins>
      <w:r>
        <w:rPr>
          <w:lang w:val="nl-NL"/>
        </w:rPr>
        <w:t>en gebruiksvriendelijkheid.</w:t>
      </w:r>
    </w:p>
    <w:p w14:paraId="4D6BE54C" w14:textId="77777777" w:rsidR="00DE0EFE" w:rsidRDefault="00F348E9">
      <w:pPr>
        <w:rPr>
          <w:lang w:val="nl-NL"/>
        </w:rPr>
      </w:pPr>
      <w:r>
        <w:rPr>
          <w:lang w:val="nl-NL"/>
        </w:rPr>
        <w:t xml:space="preserve">Wij hebben gekozen om te proberen om maar 5 kleuren </w:t>
      </w:r>
      <w:r w:rsidR="00DE0EFE">
        <w:rPr>
          <w:lang w:val="nl-NL"/>
        </w:rPr>
        <w:t>te gebruiken. Deze kleuren zijn:</w:t>
      </w:r>
    </w:p>
    <w:p w14:paraId="3F486C0D" w14:textId="77777777" w:rsidR="00DE0EFE" w:rsidRDefault="00DE0EFE">
      <w:pPr>
        <w:rPr>
          <w:lang w:val="nl-NL"/>
        </w:rPr>
      </w:pPr>
    </w:p>
    <w:p w14:paraId="078A9BFB" w14:textId="6747D803" w:rsidR="0000726A" w:rsidRPr="003A687E" w:rsidRDefault="00DE0EFE" w:rsidP="00DE0EFE">
      <w:pPr>
        <w:rPr>
          <w:ins w:id="9" w:author="Wal Bart van der" w:date="2019-05-26T23:04:00Z"/>
          <w:lang w:val="nl-NL"/>
          <w:rPrChange w:id="10" w:author="redwan El.Marzouki" w:date="2019-06-03T13:18:00Z">
            <w:rPr>
              <w:ins w:id="11" w:author="Wal Bart van der" w:date="2019-05-26T23:04:00Z"/>
              <w:lang w:val="en-US"/>
            </w:rPr>
          </w:rPrChange>
        </w:rPr>
      </w:pPr>
      <w:r w:rsidRPr="00DE0EFE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47488" behindDoc="1" locked="0" layoutInCell="1" allowOverlap="1" wp14:anchorId="2139E97E" wp14:editId="60CC22FD">
                <wp:simplePos x="0" y="0"/>
                <wp:positionH relativeFrom="margin">
                  <wp:posOffset>0</wp:posOffset>
                </wp:positionH>
                <wp:positionV relativeFrom="paragraph">
                  <wp:posOffset>238760</wp:posOffset>
                </wp:positionV>
                <wp:extent cx="441960" cy="1404620"/>
                <wp:effectExtent l="0" t="0" r="2540" b="0"/>
                <wp:wrapTight wrapText="bothSides">
                  <wp:wrapPolygon edited="0">
                    <wp:start x="0" y="0"/>
                    <wp:lineTo x="0" y="20605"/>
                    <wp:lineTo x="21103" y="20605"/>
                    <wp:lineTo x="2110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88B04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D05C" w14:textId="77777777" w:rsidR="00DE0EFE" w:rsidRDefault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39E9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8pt;width:34.8pt;height:110.6pt;z-index:-251668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" fillcolor="#88b04b" stroked="f">
                <v:textbox style="mso-fit-shape-to-text:t">
                  <w:txbxContent>
                    <w:p w14:paraId="6ED5D05C" w14:textId="77777777" w:rsidR="00DE0EFE" w:rsidRDefault="00DE0EFE"/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Pr="003A687E">
        <w:rPr>
          <w:lang w:val="nl-NL"/>
          <w:rPrChange w:id="12" w:author="redwan El.Marzouki" w:date="2019-06-03T13:18:00Z">
            <w:rPr>
              <w:lang w:val="en-US"/>
            </w:rPr>
          </w:rPrChange>
        </w:rPr>
        <w:t>Turtle</w:t>
      </w:r>
      <w:proofErr w:type="spellEnd"/>
      <w:r w:rsidRPr="003A687E">
        <w:rPr>
          <w:lang w:val="nl-NL"/>
          <w:rPrChange w:id="13" w:author="redwan El.Marzouki" w:date="2019-06-03T13:18:00Z">
            <w:rPr>
              <w:lang w:val="en-US"/>
            </w:rPr>
          </w:rPrChange>
        </w:rPr>
        <w:t xml:space="preserve"> Green</w:t>
      </w:r>
      <w:ins w:id="14" w:author="Wal Bart van der" w:date="2019-05-26T23:08:00Z">
        <w:r w:rsidR="0083548E" w:rsidRPr="003A687E">
          <w:rPr>
            <w:lang w:val="nl-NL"/>
            <w:rPrChange w:id="15" w:author="redwan El.Marzouki" w:date="2019-06-03T13:18:00Z">
              <w:rPr>
                <w:lang w:val="en-US"/>
              </w:rPr>
            </w:rPrChange>
          </w:rPr>
          <w:t xml:space="preserve"> (</w:t>
        </w:r>
      </w:ins>
      <w:del w:id="16" w:author="Wal Bart van der" w:date="2019-05-26T23:08:00Z">
        <w:r w:rsidRPr="003A687E" w:rsidDel="0083548E">
          <w:rPr>
            <w:lang w:val="nl-NL"/>
            <w:rPrChange w:id="17" w:author="redwan El.Marzouki" w:date="2019-06-03T13:18:00Z">
              <w:rPr>
                <w:lang w:val="en-US"/>
              </w:rPr>
            </w:rPrChange>
          </w:rPr>
          <w:br/>
        </w:r>
      </w:del>
      <w:r w:rsidRPr="003A687E">
        <w:rPr>
          <w:lang w:val="nl-NL"/>
          <w:rPrChange w:id="18" w:author="redwan El.Marzouki" w:date="2019-06-03T13:18:00Z">
            <w:rPr>
              <w:lang w:val="en-US"/>
            </w:rPr>
          </w:rPrChange>
        </w:rPr>
        <w:t>#88B04B</w:t>
      </w:r>
      <w:ins w:id="19" w:author="Wal Bart van der" w:date="2019-05-26T23:08:00Z">
        <w:r w:rsidR="0083548E" w:rsidRPr="003A687E">
          <w:rPr>
            <w:lang w:val="nl-NL"/>
            <w:rPrChange w:id="20" w:author="redwan El.Marzouki" w:date="2019-06-03T13:18:00Z">
              <w:rPr>
                <w:lang w:val="en-US"/>
              </w:rPr>
            </w:rPrChange>
          </w:rPr>
          <w:t>)</w:t>
        </w:r>
      </w:ins>
      <w:del w:id="21" w:author="Wal Bart van der" w:date="2019-05-26T23:08:00Z">
        <w:r w:rsidRPr="003A687E" w:rsidDel="0083548E">
          <w:rPr>
            <w:lang w:val="nl-NL"/>
            <w:rPrChange w:id="22" w:author="redwan El.Marzouki" w:date="2019-06-03T13:18:00Z">
              <w:rPr>
                <w:lang w:val="en-US"/>
              </w:rPr>
            </w:rPrChange>
          </w:rPr>
          <w:br/>
        </w:r>
      </w:del>
      <w:r w:rsidRPr="003A687E">
        <w:rPr>
          <w:lang w:val="nl-NL"/>
          <w:rPrChange w:id="23" w:author="redwan El.Marzouki" w:date="2019-06-03T13:18:00Z">
            <w:rPr>
              <w:lang w:val="en-US"/>
            </w:rPr>
          </w:rPrChange>
        </w:rPr>
        <w:br/>
      </w:r>
      <w:r w:rsidRPr="003A687E">
        <w:rPr>
          <w:lang w:val="nl-NL"/>
          <w:rPrChange w:id="24" w:author="redwan El.Marzouki" w:date="2019-06-03T13:18:00Z">
            <w:rPr>
              <w:lang w:val="en-US"/>
            </w:rPr>
          </w:rPrChange>
        </w:rPr>
        <w:br/>
      </w:r>
      <w:r w:rsidRPr="003A687E">
        <w:rPr>
          <w:lang w:val="nl-NL"/>
          <w:rPrChange w:id="25" w:author="redwan El.Marzouki" w:date="2019-06-03T13:18:00Z">
            <w:rPr>
              <w:lang w:val="en-US"/>
            </w:rPr>
          </w:rPrChange>
        </w:rPr>
        <w:br/>
      </w:r>
    </w:p>
    <w:p w14:paraId="79A43A28" w14:textId="77777777" w:rsidR="0083548E" w:rsidRPr="003A687E" w:rsidRDefault="0083548E" w:rsidP="00DE0EFE">
      <w:pPr>
        <w:rPr>
          <w:ins w:id="26" w:author="Wal Bart van der" w:date="2019-05-26T23:08:00Z"/>
          <w:lang w:val="nl-NL"/>
          <w:rPrChange w:id="27" w:author="redwan El.Marzouki" w:date="2019-06-03T13:18:00Z">
            <w:rPr>
              <w:ins w:id="28" w:author="Wal Bart van der" w:date="2019-05-26T23:08:00Z"/>
              <w:lang w:val="en-US"/>
            </w:rPr>
          </w:rPrChange>
        </w:rPr>
      </w:pPr>
    </w:p>
    <w:p w14:paraId="0CE0B998" w14:textId="64FDDA15" w:rsidR="005E44E6" w:rsidRPr="003A687E" w:rsidRDefault="0000726A" w:rsidP="00DE0EFE">
      <w:pPr>
        <w:rPr>
          <w:ins w:id="29" w:author="Wal Bart van der" w:date="2019-05-26T23:06:00Z"/>
          <w:lang w:val="nl-NL"/>
          <w:rPrChange w:id="30" w:author="redwan El.Marzouki" w:date="2019-06-03T13:18:00Z">
            <w:rPr>
              <w:ins w:id="31" w:author="Wal Bart van der" w:date="2019-05-26T23:06:00Z"/>
              <w:lang w:val="en-US"/>
            </w:rPr>
          </w:rPrChange>
        </w:rPr>
      </w:pPr>
      <w:r w:rsidRPr="00DE0EFE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032C85E9" wp14:editId="278940FB">
                <wp:simplePos x="0" y="0"/>
                <wp:positionH relativeFrom="margin">
                  <wp:posOffset>0</wp:posOffset>
                </wp:positionH>
                <wp:positionV relativeFrom="paragraph">
                  <wp:posOffset>280035</wp:posOffset>
                </wp:positionV>
                <wp:extent cx="441960" cy="1404620"/>
                <wp:effectExtent l="0" t="0" r="2540" b="0"/>
                <wp:wrapTight wrapText="bothSides">
                  <wp:wrapPolygon edited="0">
                    <wp:start x="0" y="0"/>
                    <wp:lineTo x="0" y="20605"/>
                    <wp:lineTo x="21103" y="20605"/>
                    <wp:lineTo x="21103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E3F98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434D7" w14:textId="77777777" w:rsidR="00DE0EFE" w:rsidRDefault="00DE0EFE" w:rsidP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2C85E9" id="_x0000_s1027" type="#_x0000_t202" style="position:absolute;margin-left:0;margin-top:22.05pt;width:34.8pt;height:110.6pt;z-index:-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" fillcolor="#e3f988" stroked="f">
                <v:textbox style="mso-fit-shape-to-text:t">
                  <w:txbxContent>
                    <w:p w14:paraId="18E434D7" w14:textId="77777777" w:rsidR="00DE0EFE" w:rsidRDefault="00DE0EFE" w:rsidP="00DE0EFE"/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DE0EFE" w:rsidRPr="003A687E">
        <w:rPr>
          <w:lang w:val="nl-NL"/>
          <w:rPrChange w:id="32" w:author="redwan El.Marzouki" w:date="2019-06-03T13:18:00Z">
            <w:rPr>
              <w:lang w:val="en-US"/>
            </w:rPr>
          </w:rPrChange>
        </w:rPr>
        <w:t>Mindaro</w:t>
      </w:r>
      <w:proofErr w:type="spellEnd"/>
      <w:ins w:id="33" w:author="Wal Bart van der" w:date="2019-05-26T23:08:00Z">
        <w:r w:rsidR="0083548E" w:rsidRPr="003A687E">
          <w:rPr>
            <w:lang w:val="nl-NL"/>
            <w:rPrChange w:id="34" w:author="redwan El.Marzouki" w:date="2019-06-03T13:18:00Z">
              <w:rPr>
                <w:lang w:val="en-US"/>
              </w:rPr>
            </w:rPrChange>
          </w:rPr>
          <w:t xml:space="preserve"> (</w:t>
        </w:r>
      </w:ins>
      <w:del w:id="35" w:author="Wal Bart van der" w:date="2019-05-26T23:08:00Z">
        <w:r w:rsidR="00DE0EFE" w:rsidRPr="003A687E" w:rsidDel="0083548E">
          <w:rPr>
            <w:lang w:val="nl-NL"/>
            <w:rPrChange w:id="36" w:author="redwan El.Marzouki" w:date="2019-06-03T13:18:00Z">
              <w:rPr>
                <w:lang w:val="en-US"/>
              </w:rPr>
            </w:rPrChange>
          </w:rPr>
          <w:br/>
        </w:r>
      </w:del>
      <w:r w:rsidR="00DE0EFE" w:rsidRPr="003A687E">
        <w:rPr>
          <w:lang w:val="nl-NL"/>
          <w:rPrChange w:id="37" w:author="redwan El.Marzouki" w:date="2019-06-03T13:18:00Z">
            <w:rPr>
              <w:lang w:val="en-US"/>
            </w:rPr>
          </w:rPrChange>
        </w:rPr>
        <w:t>#E3F988</w:t>
      </w:r>
      <w:ins w:id="38" w:author="Wal Bart van der" w:date="2019-05-26T23:08:00Z">
        <w:r w:rsidR="0083548E" w:rsidRPr="003A687E">
          <w:rPr>
            <w:lang w:val="nl-NL"/>
            <w:rPrChange w:id="39" w:author="redwan El.Marzouki" w:date="2019-06-03T13:18:00Z">
              <w:rPr>
                <w:lang w:val="en-US"/>
              </w:rPr>
            </w:rPrChange>
          </w:rPr>
          <w:t>)</w:t>
        </w:r>
      </w:ins>
      <w:del w:id="40" w:author="Wal Bart van der" w:date="2019-05-26T23:08:00Z">
        <w:r w:rsidR="00DE0EFE" w:rsidRPr="003A687E" w:rsidDel="0083548E">
          <w:rPr>
            <w:lang w:val="nl-NL"/>
            <w:rPrChange w:id="41" w:author="redwan El.Marzouki" w:date="2019-06-03T13:18:00Z">
              <w:rPr>
                <w:lang w:val="en-US"/>
              </w:rPr>
            </w:rPrChange>
          </w:rPr>
          <w:br/>
        </w:r>
      </w:del>
      <w:r w:rsidR="00DE0EFE" w:rsidRPr="003A687E">
        <w:rPr>
          <w:lang w:val="nl-NL"/>
          <w:rPrChange w:id="42" w:author="redwan El.Marzouki" w:date="2019-06-03T13:18:00Z">
            <w:rPr>
              <w:lang w:val="en-US"/>
            </w:rPr>
          </w:rPrChange>
        </w:rPr>
        <w:br/>
      </w:r>
      <w:r w:rsidR="00DE0EFE" w:rsidRPr="003A687E">
        <w:rPr>
          <w:lang w:val="nl-NL"/>
          <w:rPrChange w:id="43" w:author="redwan El.Marzouki" w:date="2019-06-03T13:18:00Z">
            <w:rPr>
              <w:lang w:val="en-US"/>
            </w:rPr>
          </w:rPrChange>
        </w:rPr>
        <w:br/>
      </w:r>
      <w:r w:rsidR="00DE0EFE" w:rsidRPr="003A687E">
        <w:rPr>
          <w:lang w:val="nl-NL"/>
          <w:rPrChange w:id="44" w:author="redwan El.Marzouki" w:date="2019-06-03T13:18:00Z">
            <w:rPr>
              <w:lang w:val="en-US"/>
            </w:rPr>
          </w:rPrChange>
        </w:rPr>
        <w:br/>
      </w:r>
    </w:p>
    <w:p w14:paraId="1669D160" w14:textId="77777777" w:rsidR="0083548E" w:rsidRPr="003A687E" w:rsidRDefault="0083548E" w:rsidP="00DE0EFE">
      <w:pPr>
        <w:rPr>
          <w:ins w:id="45" w:author="Wal Bart van der" w:date="2019-05-26T23:08:00Z"/>
          <w:lang w:val="nl-NL"/>
          <w:rPrChange w:id="46" w:author="redwan El.Marzouki" w:date="2019-06-03T13:18:00Z">
            <w:rPr>
              <w:ins w:id="47" w:author="Wal Bart van der" w:date="2019-05-26T23:08:00Z"/>
              <w:lang w:val="en-US"/>
            </w:rPr>
          </w:rPrChange>
        </w:rPr>
      </w:pPr>
    </w:p>
    <w:p w14:paraId="58660796" w14:textId="5EF49983" w:rsidR="00DE0EFE" w:rsidRPr="003A687E" w:rsidDel="0083548E" w:rsidRDefault="005E44E6" w:rsidP="00DE0EFE">
      <w:pPr>
        <w:rPr>
          <w:del w:id="48" w:author="Wal Bart van der" w:date="2019-05-26T23:08:00Z"/>
          <w:lang w:val="nl-NL"/>
          <w:rPrChange w:id="49" w:author="redwan El.Marzouki" w:date="2019-06-03T13:18:00Z">
            <w:rPr>
              <w:del w:id="50" w:author="Wal Bart van der" w:date="2019-05-26T23:08:00Z"/>
              <w:lang w:val="en-US"/>
            </w:rPr>
          </w:rPrChange>
        </w:rPr>
      </w:pPr>
      <w:r w:rsidRPr="00DE0EFE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49E13F" wp14:editId="4F13A7AC">
                <wp:simplePos x="0" y="0"/>
                <wp:positionH relativeFrom="margin">
                  <wp:posOffset>0</wp:posOffset>
                </wp:positionH>
                <wp:positionV relativeFrom="paragraph">
                  <wp:posOffset>287020</wp:posOffset>
                </wp:positionV>
                <wp:extent cx="441960" cy="1404620"/>
                <wp:effectExtent l="0" t="0" r="2540" b="0"/>
                <wp:wrapTight wrapText="bothSides">
                  <wp:wrapPolygon edited="0">
                    <wp:start x="0" y="0"/>
                    <wp:lineTo x="0" y="20605"/>
                    <wp:lineTo x="21103" y="20605"/>
                    <wp:lineTo x="21103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463F3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70AA" w14:textId="77777777" w:rsidR="00DE0EFE" w:rsidRDefault="00DE0EFE" w:rsidP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49E13F" id="_x0000_s1028" type="#_x0000_t202" style="position:absolute;margin-left:0;margin-top:22.6pt;width:34.8pt;height:110.6pt;z-index:-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" fillcolor="#463f3a" stroked="f">
                <v:textbox style="mso-fit-shape-to-text:t">
                  <w:txbxContent>
                    <w:p w14:paraId="7A0170AA" w14:textId="77777777" w:rsidR="00DE0EFE" w:rsidRDefault="00DE0EFE" w:rsidP="00DE0EFE"/>
                  </w:txbxContent>
                </v:textbox>
                <w10:wrap type="tight" anchorx="margin"/>
              </v:shape>
            </w:pict>
          </mc:Fallback>
        </mc:AlternateContent>
      </w:r>
      <w:r w:rsidR="00DE0EFE" w:rsidRPr="003A687E">
        <w:rPr>
          <w:lang w:val="nl-NL"/>
          <w:rPrChange w:id="51" w:author="redwan El.Marzouki" w:date="2019-06-03T13:18:00Z">
            <w:rPr>
              <w:lang w:val="en-US"/>
            </w:rPr>
          </w:rPrChange>
        </w:rPr>
        <w:t>Taupe</w:t>
      </w:r>
      <w:ins w:id="52" w:author="Wal Bart van der" w:date="2019-05-26T23:08:00Z">
        <w:r w:rsidR="0083548E" w:rsidRPr="003A687E">
          <w:rPr>
            <w:lang w:val="nl-NL"/>
            <w:rPrChange w:id="53" w:author="redwan El.Marzouki" w:date="2019-06-03T13:18:00Z">
              <w:rPr>
                <w:lang w:val="en-US"/>
              </w:rPr>
            </w:rPrChange>
          </w:rPr>
          <w:t xml:space="preserve"> (</w:t>
        </w:r>
      </w:ins>
      <w:del w:id="54" w:author="Wal Bart van der" w:date="2019-05-26T23:08:00Z">
        <w:r w:rsidR="00DE0EFE" w:rsidRPr="003A687E" w:rsidDel="0083548E">
          <w:rPr>
            <w:lang w:val="nl-NL"/>
            <w:rPrChange w:id="55" w:author="redwan El.Marzouki" w:date="2019-06-03T13:18:00Z">
              <w:rPr>
                <w:lang w:val="en-US"/>
              </w:rPr>
            </w:rPrChange>
          </w:rPr>
          <w:br/>
        </w:r>
      </w:del>
      <w:r w:rsidR="00DE0EFE" w:rsidRPr="003A687E">
        <w:rPr>
          <w:lang w:val="nl-NL"/>
          <w:rPrChange w:id="56" w:author="redwan El.Marzouki" w:date="2019-06-03T13:18:00Z">
            <w:rPr>
              <w:lang w:val="en-US"/>
            </w:rPr>
          </w:rPrChange>
        </w:rPr>
        <w:t>#463F3A</w:t>
      </w:r>
      <w:ins w:id="57" w:author="Wal Bart van der" w:date="2019-05-26T23:08:00Z">
        <w:r w:rsidR="0083548E" w:rsidRPr="003A687E">
          <w:rPr>
            <w:lang w:val="nl-NL"/>
            <w:rPrChange w:id="58" w:author="redwan El.Marzouki" w:date="2019-06-03T13:18:00Z">
              <w:rPr>
                <w:lang w:val="en-US"/>
              </w:rPr>
            </w:rPrChange>
          </w:rPr>
          <w:t>)</w:t>
        </w:r>
      </w:ins>
    </w:p>
    <w:p w14:paraId="2D7EC446" w14:textId="7ACEBEA2" w:rsidR="005E44E6" w:rsidRPr="003A687E" w:rsidRDefault="00DE0EFE">
      <w:pPr>
        <w:rPr>
          <w:ins w:id="59" w:author="Wal Bart van der" w:date="2019-05-26T23:06:00Z"/>
          <w:lang w:val="nl-NL"/>
          <w:rPrChange w:id="60" w:author="redwan El.Marzouki" w:date="2019-06-03T13:18:00Z">
            <w:rPr>
              <w:ins w:id="61" w:author="Wal Bart van der" w:date="2019-05-26T23:06:00Z"/>
              <w:lang w:val="en-US"/>
            </w:rPr>
          </w:rPrChange>
        </w:rPr>
      </w:pPr>
      <w:del w:id="62" w:author="Wal Bart van der" w:date="2019-05-26T23:07:00Z">
        <w:r w:rsidRPr="003A687E" w:rsidDel="005E44E6">
          <w:rPr>
            <w:lang w:val="nl-NL"/>
            <w:rPrChange w:id="63" w:author="redwan El.Marzouki" w:date="2019-06-03T13:18:00Z">
              <w:rPr>
                <w:lang w:val="en-US"/>
              </w:rPr>
            </w:rPrChange>
          </w:rPr>
          <w:br/>
        </w:r>
        <w:r w:rsidRPr="003A687E" w:rsidDel="005E44E6">
          <w:rPr>
            <w:lang w:val="nl-NL"/>
            <w:rPrChange w:id="64" w:author="redwan El.Marzouki" w:date="2019-06-03T13:18:00Z">
              <w:rPr>
                <w:lang w:val="en-US"/>
              </w:rPr>
            </w:rPrChange>
          </w:rPr>
          <w:br/>
        </w:r>
      </w:del>
      <w:r w:rsidRPr="003A687E">
        <w:rPr>
          <w:lang w:val="nl-NL"/>
          <w:rPrChange w:id="65" w:author="redwan El.Marzouki" w:date="2019-06-03T13:18:00Z">
            <w:rPr>
              <w:lang w:val="en-US"/>
            </w:rPr>
          </w:rPrChange>
        </w:rPr>
        <w:br/>
      </w:r>
    </w:p>
    <w:p w14:paraId="600AF1B5" w14:textId="77777777" w:rsidR="005E44E6" w:rsidRPr="003A687E" w:rsidRDefault="005E44E6">
      <w:pPr>
        <w:rPr>
          <w:ins w:id="66" w:author="Wal Bart van der" w:date="2019-05-26T23:07:00Z"/>
          <w:lang w:val="nl-NL"/>
          <w:rPrChange w:id="67" w:author="redwan El.Marzouki" w:date="2019-06-03T13:18:00Z">
            <w:rPr>
              <w:ins w:id="68" w:author="Wal Bart van der" w:date="2019-05-26T23:07:00Z"/>
              <w:lang w:val="en-US"/>
            </w:rPr>
          </w:rPrChange>
        </w:rPr>
      </w:pPr>
    </w:p>
    <w:p w14:paraId="68971E6C" w14:textId="77777777" w:rsidR="0083548E" w:rsidRPr="003A687E" w:rsidRDefault="0083548E">
      <w:pPr>
        <w:rPr>
          <w:ins w:id="69" w:author="Wal Bart van der" w:date="2019-05-26T23:08:00Z"/>
          <w:lang w:val="nl-NL"/>
          <w:rPrChange w:id="70" w:author="redwan El.Marzouki" w:date="2019-06-03T13:18:00Z">
            <w:rPr>
              <w:ins w:id="71" w:author="Wal Bart van der" w:date="2019-05-26T23:08:00Z"/>
              <w:lang w:val="en-US"/>
            </w:rPr>
          </w:rPrChange>
        </w:rPr>
      </w:pPr>
    </w:p>
    <w:p w14:paraId="168E354B" w14:textId="5A33FA9C" w:rsidR="005E44E6" w:rsidRDefault="005E44E6">
      <w:pPr>
        <w:rPr>
          <w:ins w:id="72" w:author="Wal Bart van der" w:date="2019-05-26T23:07:00Z"/>
          <w:lang w:val="en-US"/>
        </w:rPr>
      </w:pPr>
      <w:r w:rsidRPr="00DE0EFE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33716A5C" wp14:editId="5C601562">
                <wp:simplePos x="0" y="0"/>
                <wp:positionH relativeFrom="margin">
                  <wp:posOffset>0</wp:posOffset>
                </wp:positionH>
                <wp:positionV relativeFrom="paragraph">
                  <wp:posOffset>261620</wp:posOffset>
                </wp:positionV>
                <wp:extent cx="441960" cy="1404620"/>
                <wp:effectExtent l="0" t="0" r="2540" b="0"/>
                <wp:wrapTight wrapText="bothSides">
                  <wp:wrapPolygon edited="0">
                    <wp:start x="0" y="0"/>
                    <wp:lineTo x="0" y="20605"/>
                    <wp:lineTo x="21103" y="20605"/>
                    <wp:lineTo x="21103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4F3E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5D5F5" w14:textId="77777777" w:rsidR="00DE0EFE" w:rsidRDefault="00DE0EFE" w:rsidP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716A5C" id="_x0000_s1029" type="#_x0000_t202" style="position:absolute;margin-left:0;margin-top:20.6pt;width:34.8pt;height:110.6pt;z-index:-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" fillcolor="#f4f3ee" stroked="f">
                <v:textbox style="mso-fit-shape-to-text:t">
                  <w:txbxContent>
                    <w:p w14:paraId="0525D5F5" w14:textId="77777777" w:rsidR="00DE0EFE" w:rsidRDefault="00DE0EFE" w:rsidP="00DE0EFE"/>
                  </w:txbxContent>
                </v:textbox>
                <w10:wrap type="tight" anchorx="margin"/>
              </v:shape>
            </w:pict>
          </mc:Fallback>
        </mc:AlternateContent>
      </w:r>
      <w:r w:rsidR="00DE0EFE" w:rsidRPr="005E44E6">
        <w:rPr>
          <w:lang w:val="en-US"/>
          <w:rPrChange w:id="73" w:author="Wal Bart van der" w:date="2019-05-26T23:06:00Z">
            <w:rPr>
              <w:lang w:val="nl-NL"/>
            </w:rPr>
          </w:rPrChange>
        </w:rPr>
        <w:t>Black Shadows</w:t>
      </w:r>
      <w:ins w:id="74" w:author="Wal Bart van der" w:date="2019-05-26T23:08:00Z">
        <w:r w:rsidR="0083548E">
          <w:rPr>
            <w:lang w:val="en-US"/>
          </w:rPr>
          <w:t xml:space="preserve"> (</w:t>
        </w:r>
      </w:ins>
      <w:del w:id="75" w:author="Wal Bart van der" w:date="2019-05-26T23:08:00Z">
        <w:r w:rsidR="00DE0EFE" w:rsidRPr="00CD55BE" w:rsidDel="0083548E">
          <w:rPr>
            <w:lang w:val="en-US"/>
          </w:rPr>
          <w:br/>
        </w:r>
      </w:del>
      <w:r w:rsidR="00DE0EFE" w:rsidRPr="00CD55BE">
        <w:rPr>
          <w:lang w:val="en-US"/>
        </w:rPr>
        <w:t>#BCB8B1</w:t>
      </w:r>
      <w:ins w:id="76" w:author="Wal Bart van der" w:date="2019-05-26T23:08:00Z">
        <w:r w:rsidR="0083548E">
          <w:rPr>
            <w:lang w:val="en-US"/>
          </w:rPr>
          <w:t>)</w:t>
        </w:r>
      </w:ins>
      <w:r w:rsidR="00DE0EFE" w:rsidRPr="00CD55BE">
        <w:rPr>
          <w:lang w:val="en-US"/>
        </w:rPr>
        <w:br/>
      </w:r>
      <w:r w:rsidR="00DE0EFE" w:rsidRPr="00CD55BE">
        <w:rPr>
          <w:lang w:val="en-US"/>
        </w:rPr>
        <w:br/>
      </w:r>
      <w:r w:rsidR="00DE0EFE" w:rsidRPr="00CD55BE">
        <w:rPr>
          <w:lang w:val="en-US"/>
        </w:rPr>
        <w:br/>
      </w:r>
      <w:r w:rsidR="00DE0EFE" w:rsidRPr="00CD55BE">
        <w:rPr>
          <w:lang w:val="en-US"/>
        </w:rPr>
        <w:br/>
      </w:r>
    </w:p>
    <w:p w14:paraId="5D3DEFAA" w14:textId="090E8456" w:rsidR="00DE0EFE" w:rsidRPr="00CD55BE" w:rsidRDefault="00DE0EFE">
      <w:pPr>
        <w:rPr>
          <w:lang w:val="en-US"/>
        </w:rPr>
      </w:pPr>
      <w:r w:rsidRPr="00CD55BE">
        <w:rPr>
          <w:lang w:val="en-US"/>
        </w:rPr>
        <w:t>Isabelline</w:t>
      </w:r>
      <w:ins w:id="77" w:author="Wal Bart van der" w:date="2019-05-26T23:09:00Z">
        <w:r w:rsidR="0083548E">
          <w:rPr>
            <w:lang w:val="en-US"/>
          </w:rPr>
          <w:t xml:space="preserve"> (</w:t>
        </w:r>
      </w:ins>
      <w:del w:id="78" w:author="Wal Bart van der" w:date="2019-05-26T23:09:00Z">
        <w:r w:rsidRPr="00CD55BE" w:rsidDel="0083548E">
          <w:rPr>
            <w:lang w:val="en-US"/>
          </w:rPr>
          <w:br/>
        </w:r>
      </w:del>
      <w:r w:rsidRPr="00CD55BE">
        <w:rPr>
          <w:lang w:val="en-US"/>
        </w:rPr>
        <w:t>#F4F3EE</w:t>
      </w:r>
      <w:ins w:id="79" w:author="Wal Bart van der" w:date="2019-05-26T23:09:00Z">
        <w:r w:rsidR="0083548E">
          <w:rPr>
            <w:lang w:val="en-US"/>
          </w:rPr>
          <w:t>)</w:t>
        </w:r>
      </w:ins>
    </w:p>
    <w:p w14:paraId="2C20355C" w14:textId="02385301" w:rsidR="00DE0EFE" w:rsidRPr="00CD55BE" w:rsidRDefault="005E44E6">
      <w:pPr>
        <w:rPr>
          <w:lang w:val="en-US"/>
        </w:rPr>
      </w:pPr>
      <w:r w:rsidRPr="00DE0EFE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7564DAE1" wp14:editId="3D95A0E2">
                <wp:simplePos x="0" y="0"/>
                <wp:positionH relativeFrom="margin">
                  <wp:posOffset>0</wp:posOffset>
                </wp:positionH>
                <wp:positionV relativeFrom="paragraph">
                  <wp:posOffset>79375</wp:posOffset>
                </wp:positionV>
                <wp:extent cx="441960" cy="1404620"/>
                <wp:effectExtent l="0" t="0" r="2540" b="0"/>
                <wp:wrapTight wrapText="bothSides">
                  <wp:wrapPolygon edited="0">
                    <wp:start x="0" y="0"/>
                    <wp:lineTo x="0" y="20605"/>
                    <wp:lineTo x="21103" y="20605"/>
                    <wp:lineTo x="2110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BCB8B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802B" w14:textId="77777777" w:rsidR="00DE0EFE" w:rsidRDefault="00DE0EFE" w:rsidP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64DAE1" id="_x0000_s1030" type="#_x0000_t202" style="position:absolute;margin-left:0;margin-top:6.25pt;width:34.8pt;height:110.6pt;z-index:-251648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" fillcolor="#bcb8b1" stroked="f">
                <v:textbox style="mso-fit-shape-to-text:t">
                  <w:txbxContent>
                    <w:p w14:paraId="7643802B" w14:textId="77777777" w:rsidR="00DE0EFE" w:rsidRDefault="00DE0EFE" w:rsidP="00DE0EFE"/>
                  </w:txbxContent>
                </v:textbox>
                <w10:wrap type="tight" anchorx="margin"/>
              </v:shape>
            </w:pict>
          </mc:Fallback>
        </mc:AlternateContent>
      </w:r>
    </w:p>
    <w:p w14:paraId="6AABD3C6" w14:textId="2ABAB0F6" w:rsidR="00DE0EFE" w:rsidRPr="00CD55BE" w:rsidRDefault="00DE0EFE">
      <w:pPr>
        <w:rPr>
          <w:lang w:val="en-US"/>
        </w:rPr>
      </w:pPr>
    </w:p>
    <w:p w14:paraId="5CE84C76" w14:textId="31F016D9" w:rsidR="00DE0EFE" w:rsidRPr="00CD55BE" w:rsidRDefault="00DE0EFE">
      <w:pPr>
        <w:rPr>
          <w:lang w:val="en-US"/>
        </w:rPr>
      </w:pPr>
    </w:p>
    <w:p w14:paraId="56CA3C88" w14:textId="735A41BC" w:rsidR="00DE0EFE" w:rsidRDefault="00DE0EFE">
      <w:pPr>
        <w:rPr>
          <w:ins w:id="80" w:author="redwan El.Marzouki" w:date="2019-06-03T13:47:00Z"/>
          <w:lang w:val="nl-NL"/>
        </w:rPr>
      </w:pPr>
      <w:r w:rsidRPr="00DE0EFE">
        <w:rPr>
          <w:lang w:val="nl-NL"/>
        </w:rPr>
        <w:t>Wij denken dat deze kleuren g</w:t>
      </w:r>
      <w:r>
        <w:rPr>
          <w:lang w:val="nl-NL"/>
        </w:rPr>
        <w:t>oed bij elkaar passen en ook veel contrast aan kunnen brengen in de website.</w:t>
      </w:r>
      <w:r w:rsidR="00274DC2">
        <w:rPr>
          <w:lang w:val="nl-NL"/>
        </w:rPr>
        <w:t xml:space="preserve"> Ze geven</w:t>
      </w:r>
      <w:ins w:id="81" w:author="redwan El.Marzouki" w:date="2019-06-03T13:18:00Z">
        <w:r w:rsidR="003A687E">
          <w:rPr>
            <w:lang w:val="nl-NL"/>
          </w:rPr>
          <w:t xml:space="preserve"> volgens het team en vier andere users</w:t>
        </w:r>
      </w:ins>
      <w:r w:rsidR="00274DC2">
        <w:rPr>
          <w:lang w:val="nl-NL"/>
        </w:rPr>
        <w:t xml:space="preserve"> een </w:t>
      </w:r>
      <w:r w:rsidR="00274DC2" w:rsidRPr="00BB293B">
        <w:rPr>
          <w:highlight w:val="yellow"/>
          <w:lang w:val="nl-NL"/>
          <w:rPrChange w:id="82" w:author="Wal Bart van der" w:date="2019-05-26T23:04:00Z">
            <w:rPr>
              <w:lang w:val="nl-NL"/>
            </w:rPr>
          </w:rPrChange>
        </w:rPr>
        <w:t>rustgevend gevoel</w:t>
      </w:r>
      <w:r w:rsidR="00274DC2">
        <w:rPr>
          <w:lang w:val="nl-NL"/>
        </w:rPr>
        <w:t xml:space="preserve"> en dat is precies wat we met de kleuren en de website willen </w:t>
      </w:r>
      <w:commentRangeStart w:id="83"/>
      <w:r w:rsidR="00274DC2">
        <w:rPr>
          <w:lang w:val="nl-NL"/>
        </w:rPr>
        <w:t>bereiken</w:t>
      </w:r>
      <w:commentRangeEnd w:id="83"/>
      <w:r w:rsidR="00B56204">
        <w:rPr>
          <w:rStyle w:val="Verwijzingopmerking"/>
        </w:rPr>
        <w:commentReference w:id="83"/>
      </w:r>
      <w:r w:rsidR="00274DC2">
        <w:rPr>
          <w:lang w:val="nl-NL"/>
        </w:rPr>
        <w:t>.</w:t>
      </w:r>
      <w:bookmarkStart w:id="84" w:name="_GoBack"/>
      <w:bookmarkEnd w:id="84"/>
    </w:p>
    <w:p w14:paraId="121C50A0" w14:textId="54DC71F5" w:rsidR="001C39CB" w:rsidRPr="001C39CB" w:rsidRDefault="001C39CB" w:rsidP="001C39CB">
      <w:pPr>
        <w:pStyle w:val="Bibliografie"/>
        <w:rPr>
          <w:ins w:id="85" w:author="redwan El.Marzouki" w:date="2019-06-03T13:47:00Z"/>
          <w:noProof/>
          <w:rPrChange w:id="86" w:author="redwan El.Marzouki" w:date="2019-06-03T13:48:00Z">
            <w:rPr>
              <w:ins w:id="87" w:author="redwan El.Marzouki" w:date="2019-06-03T13:47:00Z"/>
              <w:noProof/>
              <w:lang w:val="en-US"/>
            </w:rPr>
          </w:rPrChange>
        </w:rPr>
        <w:pPrChange w:id="88" w:author="redwan El.Marzouki" w:date="2019-06-03T13:49:00Z">
          <w:pPr>
            <w:pStyle w:val="Bibliografie"/>
            <w:ind w:left="720" w:hanging="720"/>
          </w:pPr>
        </w:pPrChange>
      </w:pPr>
      <w:ins w:id="89" w:author="redwan El.Marzouki" w:date="2019-06-03T13:48:00Z">
        <w:r>
          <w:rPr>
            <w:i/>
            <w:iCs/>
            <w:noProof/>
            <w:lang w:val="en-US"/>
          </w:rPr>
          <w:t>Coolors.co</w:t>
        </w:r>
        <w:r w:rsidRPr="001C39CB">
          <w:rPr>
            <w:lang w:val="en-US"/>
            <w:rPrChange w:id="90" w:author="redwan El.Marzouki" w:date="2019-06-03T13:48:00Z">
              <w:rPr/>
            </w:rPrChange>
          </w:rPr>
          <w:t xml:space="preserve"> </w:t>
        </w:r>
        <w:r>
          <w:rPr>
            <w:i/>
            <w:iCs/>
            <w:noProof/>
            <w:lang w:val="en-US"/>
          </w:rPr>
          <w:t xml:space="preserve">color scheme generator </w:t>
        </w:r>
      </w:ins>
      <w:ins w:id="91" w:author="redwan El.Marzouki" w:date="2019-06-03T13:47:00Z">
        <w:r w:rsidRPr="00B91AA4">
          <w:rPr>
            <w:noProof/>
            <w:lang w:val="en-US"/>
          </w:rPr>
          <w:t xml:space="preserve">. (2019, April 17). </w:t>
        </w:r>
        <w:r>
          <w:rPr>
            <w:noProof/>
            <w:rPrChange w:id="92" w:author="redwan El.Marzouki" w:date="2019-06-03T13:48:00Z">
              <w:rPr>
                <w:noProof/>
              </w:rPr>
            </w:rPrChange>
          </w:rPr>
          <w:t>Opgehaald van Coolors</w:t>
        </w:r>
        <w:r w:rsidRPr="001C39CB">
          <w:rPr>
            <w:noProof/>
            <w:rPrChange w:id="93" w:author="redwan El.Marzouki" w:date="2019-06-03T13:48:00Z">
              <w:rPr>
                <w:noProof/>
                <w:lang w:val="en-US"/>
              </w:rPr>
            </w:rPrChange>
          </w:rPr>
          <w:t xml:space="preserve">: </w:t>
        </w:r>
      </w:ins>
      <w:ins w:id="94" w:author="redwan El.Marzouki" w:date="2019-06-03T13:48:00Z">
        <w:r>
          <w:fldChar w:fldCharType="begin"/>
        </w:r>
        <w:r>
          <w:instrText xml:space="preserve"> HYPERLINK "https://coolors.co/88b04b-e3f988-463f3a-bcb8b1-f4f3ee" </w:instrText>
        </w:r>
        <w:r>
          <w:fldChar w:fldCharType="separate"/>
        </w:r>
        <w:r>
          <w:rPr>
            <w:rStyle w:val="Hyperlink"/>
          </w:rPr>
          <w:t>https://coolors.co/88b04b-e3f988-463f3a-bcb8b1-f4f3ee</w:t>
        </w:r>
        <w:r>
          <w:fldChar w:fldCharType="end"/>
        </w:r>
      </w:ins>
    </w:p>
    <w:p w14:paraId="7553276C" w14:textId="77777777" w:rsidR="001C39CB" w:rsidRPr="001C39CB" w:rsidRDefault="001C39CB">
      <w:pPr>
        <w:rPr>
          <w:lang w:val="nl-NL"/>
          <w:rPrChange w:id="95" w:author="redwan El.Marzouki" w:date="2019-06-03T13:48:00Z">
            <w:rPr>
              <w:lang w:val="nl-NL"/>
            </w:rPr>
          </w:rPrChange>
        </w:rPr>
      </w:pPr>
    </w:p>
    <w:sectPr w:rsidR="001C39CB" w:rsidRPr="001C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3" w:author="Wal Bart van der" w:date="2019-05-26T22:56:00Z" w:initials="WBvd">
    <w:p w14:paraId="58E2F9CE" w14:textId="77777777" w:rsidR="00B56204" w:rsidRDefault="00B56204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>
        <w:rPr>
          <w:lang w:val="nl-NL"/>
        </w:rPr>
        <w:t>Rustgevend gevoel? Waarom?</w:t>
      </w:r>
    </w:p>
    <w:p w14:paraId="1EB005FD" w14:textId="1BD23619" w:rsidR="00B56204" w:rsidRDefault="0086644D">
      <w:pPr>
        <w:pStyle w:val="Tekstopmerking"/>
        <w:rPr>
          <w:lang w:val="nl-NL"/>
        </w:rPr>
      </w:pPr>
      <w:r>
        <w:rPr>
          <w:lang w:val="nl-NL"/>
        </w:rPr>
        <w:t>Gebruikersonderzoek? Ander onderzoek?</w:t>
      </w:r>
    </w:p>
    <w:p w14:paraId="4397443B" w14:textId="77777777" w:rsidR="0086644D" w:rsidRDefault="0086644D">
      <w:pPr>
        <w:pStyle w:val="Tekstopmerking"/>
        <w:rPr>
          <w:lang w:val="nl-NL"/>
        </w:rPr>
      </w:pPr>
    </w:p>
    <w:p w14:paraId="7032DD71" w14:textId="16964A60" w:rsidR="00B56204" w:rsidRPr="00B56204" w:rsidRDefault="00B56204">
      <w:pPr>
        <w:pStyle w:val="Tekstopmerking"/>
        <w:rPr>
          <w:lang w:val="nl-NL"/>
        </w:rPr>
      </w:pPr>
      <w:r w:rsidRPr="00B56204">
        <w:rPr>
          <w:lang w:val="nl-NL"/>
        </w:rPr>
        <w:t>Geen bron, geen toelichting, geen motivatie.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32DD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2DD71" w16cid:durableId="209598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l Bart van der">
    <w15:presenceInfo w15:providerId="AD" w15:userId="S::iwpkw@han.nl::3866dccc-b64a-4b68-bed2-d06410d2049a"/>
  </w15:person>
  <w15:person w15:author="redwan El.Marzouki">
    <w15:presenceInfo w15:providerId="Windows Live" w15:userId="0e59aa387049f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E9"/>
    <w:rsid w:val="0000726A"/>
    <w:rsid w:val="001235DC"/>
    <w:rsid w:val="001C39CB"/>
    <w:rsid w:val="00274DC2"/>
    <w:rsid w:val="003A687E"/>
    <w:rsid w:val="0059070B"/>
    <w:rsid w:val="005E44E6"/>
    <w:rsid w:val="0064470C"/>
    <w:rsid w:val="006F3CB7"/>
    <w:rsid w:val="007411D6"/>
    <w:rsid w:val="007D132C"/>
    <w:rsid w:val="0083548E"/>
    <w:rsid w:val="0086644D"/>
    <w:rsid w:val="00AB3C9E"/>
    <w:rsid w:val="00B56204"/>
    <w:rsid w:val="00BB293B"/>
    <w:rsid w:val="00CD55BE"/>
    <w:rsid w:val="00DE0EFE"/>
    <w:rsid w:val="00F3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E038"/>
  <w15:chartTrackingRefBased/>
  <w15:docId w15:val="{DCAE55EC-8BC5-4DEC-9E94-C71DEBE4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4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4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D132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D132C"/>
    <w:rPr>
      <w:rFonts w:ascii="Times New Roman" w:hAnsi="Times New Roman" w:cs="Times New Roman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5620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5620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5620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5620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56204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CD55BE"/>
    <w:pPr>
      <w:spacing w:after="0" w:line="240" w:lineRule="auto"/>
    </w:pPr>
  </w:style>
  <w:style w:type="paragraph" w:styleId="Bibliografie">
    <w:name w:val="Bibliography"/>
    <w:basedOn w:val="Standaard"/>
    <w:next w:val="Standaard"/>
    <w:uiPriority w:val="37"/>
    <w:unhideWhenUsed/>
    <w:rsid w:val="001C39CB"/>
    <w:rPr>
      <w:lang w:val="nl-NL"/>
    </w:rPr>
  </w:style>
  <w:style w:type="character" w:styleId="Hyperlink">
    <w:name w:val="Hyperlink"/>
    <w:basedOn w:val="Standaardalinea-lettertype"/>
    <w:uiPriority w:val="99"/>
    <w:semiHidden/>
    <w:unhideWhenUsed/>
    <w:rsid w:val="001C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Knuiman</dc:creator>
  <cp:keywords/>
  <dc:description/>
  <cp:lastModifiedBy>redwan El.Marzouki</cp:lastModifiedBy>
  <cp:revision>13</cp:revision>
  <dcterms:created xsi:type="dcterms:W3CDTF">2019-05-26T20:55:00Z</dcterms:created>
  <dcterms:modified xsi:type="dcterms:W3CDTF">2019-06-03T12:04:00Z</dcterms:modified>
</cp:coreProperties>
</file>